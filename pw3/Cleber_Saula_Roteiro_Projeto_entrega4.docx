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bmp" ContentType="image/bmp"/>
  <Override PartName="/word/media/image1.bmp" ContentType="image/bmp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color w:val="000000"/>
          <w:ins w:id="0" w:author="Silvia Bertagnolli" w:date="2017-05-06T22:12:00Z"/>
        </w:rPr>
      </w:pPr>
      <w:r>
        <w:rPr>
          <w:rFonts w:ascii="Arial" w:hAnsi="Arial"/>
          <w:b/>
          <w:color w:val="000000"/>
        </w:rPr>
        <w:t>PROJETO - DISCIPLINA PROGRAMAÇÃO PARA WEB III</w:t>
      </w:r>
    </w:p>
    <w:p>
      <w:pPr>
        <w:pStyle w:val="Normal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tbl>
      <w:tblPr>
        <w:tblW w:w="8947" w:type="dxa"/>
        <w:jc w:val="left"/>
        <w:tblInd w:w="50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01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47"/>
      </w:tblGrid>
      <w:tr>
        <w:trPr>
          <w:trHeight w:val="1" w:hRule="atLeast"/>
        </w:trPr>
        <w:tc>
          <w:tcPr>
            <w:tcW w:w="8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01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color w:val="000000"/>
              </w:rPr>
              <w:t>1. ÁREA DE ENQUADRAMENTO (ANEXO I)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color w:val="000000"/>
              </w:rPr>
              <w:t xml:space="preserve">Melhoria da gestão no setor público: </w:t>
            </w:r>
            <w:r>
              <w:rPr>
                <w:rFonts w:cs="Arial" w:ascii="Arial" w:hAnsi="Arial"/>
                <w:color w:val="000000"/>
              </w:rPr>
              <w:t>enquadram-se neste tema aplicativos que facilitem a comunicação e colaboração interna entre servidores ou que promovam a solicitação de operações da administração pública por meio de acesso móvel (por exemplo: solicitação de segunda via de contracheques, pedido de férias, etc).</w:t>
            </w:r>
          </w:p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trHeight w:val="1" w:hRule="atLeast"/>
        </w:trPr>
        <w:tc>
          <w:tcPr>
            <w:tcW w:w="8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01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color w:val="000000"/>
              </w:rPr>
              <w:t>2. NOME DO PROJETO</w:t>
            </w:r>
          </w:p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</w:rPr>
              <w:t>SLDS – Sistema para Localização de Docentes/Salas</w:t>
            </w:r>
          </w:p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trHeight w:val="1" w:hRule="atLeast"/>
        </w:trPr>
        <w:tc>
          <w:tcPr>
            <w:tcW w:w="8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01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color w:val="000000"/>
              </w:rPr>
              <w:t>3. BREVE SÍNTESE DA PROPOSTA</w:t>
            </w:r>
          </w:p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 xml:space="preserve">O aplicativo será uma versão eletrônica da planilha de retirada de chaves das salas por professores, no momento em que </w:t>
            </w:r>
            <w:r>
              <w:rPr>
                <w:rFonts w:cs="Arial" w:ascii="Arial" w:hAnsi="Arial"/>
                <w:color w:val="000000" w:themeColor="text1"/>
              </w:rPr>
              <w:t xml:space="preserve">a chave </w:t>
            </w:r>
            <w:r>
              <w:rPr>
                <w:rFonts w:cs="Arial" w:ascii="Arial" w:hAnsi="Arial"/>
              </w:rPr>
              <w:t xml:space="preserve">for retirada do </w:t>
            </w:r>
            <w:r>
              <w:rPr>
                <w:rFonts w:cs="Arial" w:ascii="Arial" w:hAnsi="Arial"/>
                <w:color w:val="000000"/>
              </w:rPr>
              <w:t>Apoio Acadêmico a pessoa responsável pelas chaves lança essa informação no sistema que atualizará o app com o horário em que o servidor retirou a chave, a comunidade do IFRS poderá consultar pelo dia e horário atualizado do celular a lista de servidores com as respectivas salas e torre (prédio) em que estarão .</w:t>
            </w:r>
          </w:p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trHeight w:val="1" w:hRule="atLeast"/>
        </w:trPr>
        <w:tc>
          <w:tcPr>
            <w:tcW w:w="8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01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color w:val="000000"/>
              </w:rPr>
              <w:t>4. EQUIPE TÉCNICA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</w:rPr>
              <w:t>Saula dos Santos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</w:rPr>
              <w:t>Cleber Ramires Machado</w:t>
            </w:r>
          </w:p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trHeight w:val="1" w:hRule="atLeast"/>
        </w:trPr>
        <w:tc>
          <w:tcPr>
            <w:tcW w:w="8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101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color w:val="000000"/>
              </w:rPr>
              <w:t>5. JUSTIFICATIVA DA ADERÊNCIA DA PROPOSTA AO TEMA ESCOLHIDO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</w:rPr>
              <w:t>Nosso aplicativo tem o objetivo de facilitar o acesso à informação onde está determinado servidor em “x” dia/horário. Ter acesso a essas informações em tempo real o que facilitará o acesso dos alunos que chegam atrasados para a aula e que não sabem em que sala uma determinada aula está sendo ministrada.</w:t>
            </w:r>
          </w:p>
          <w:p>
            <w:pPr>
              <w:pStyle w:val="Normal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/>
        <w:object>
          <v:shape id="ole_rId2" style="width:489.75pt;height:348.75pt" o:ole="">
            <v:imagedata r:id="rId3" o:title=""/>
          </v:shape>
          <o:OLEObject Type="Embed" ProgID="PBrush" ShapeID="ole_rId2" DrawAspect="Content" ObjectID="_2024990455" r:id="rId2"/>
        </w:objec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48" w:type="dxa"/>
        <w:jc w:val="left"/>
        <w:tblInd w:w="50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8"/>
      </w:tblGrid>
      <w:tr>
        <w:trPr>
          <w:trHeight w:val="119" w:hRule="atLeast"/>
        </w:trPr>
        <w:tc>
          <w:tcPr>
            <w:tcW w:w="9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b/>
                <w:bCs/>
                <w:sz w:val="24"/>
                <w:szCs w:val="24"/>
                <w:lang w:eastAsia="en-US" w:bidi="ar-SA"/>
              </w:rPr>
              <w:t>6. METODOLOGIA DE EXECUÇÃO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Nosso projeto será desenvolvido na IDE Android Studio na linguagem  java e XML 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Fizemos um levantamento de requisitos através de entrevistas com o pessoal do setor acadêmico e comunidade do IFRS para fazer um mapeamento dos procedimentos de como é feita a retirada, registro e devolução das chaves. Recebemos também sugestões para melhorar o serviço.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O monitoramento será feito pela ferramenta Gantt Project.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Método de aprendizado será através das aulas e pesquisas no google.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O objetivo será alcançado atrás da execução do cronograma com os prazos.</w:t>
            </w:r>
          </w:p>
        </w:tc>
      </w:tr>
      <w:tr>
        <w:trPr>
          <w:trHeight w:val="119" w:hRule="atLeast"/>
        </w:trPr>
        <w:tc>
          <w:tcPr>
            <w:tcW w:w="9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b/>
                <w:bCs/>
                <w:sz w:val="22"/>
                <w:szCs w:val="22"/>
                <w:lang w:eastAsia="en-US" w:bidi="ar-SA"/>
              </w:rPr>
              <w:t>7. CRONOGRAMA</w:t>
            </w:r>
            <w:r>
              <w:rPr>
                <w:rFonts w:eastAsia="Calibri" w:cs="Arial" w:eastAsiaTheme="minorHAnsi" w:ascii="Arial" w:hAnsi="Arial"/>
                <w:sz w:val="22"/>
                <w:szCs w:val="22"/>
                <w:lang w:eastAsia="en-US" w:bidi="ar-SA"/>
              </w:rPr>
              <w:t xml:space="preserve">. </w:t>
            </w:r>
          </w:p>
          <w:p>
            <w:pPr>
              <w:pStyle w:val="Normal"/>
              <w:jc w:val="both"/>
              <w:rPr>
                <w:rFonts w:eastAsia="Calibri" w:cstheme="minorBidi" w:eastAsiaTheme="minorHAnsi"/>
                <w:sz w:val="22"/>
                <w:szCs w:val="22"/>
                <w:lang w:eastAsia="en-US" w:bidi="ar-SA"/>
              </w:rPr>
            </w:pPr>
            <w:r>
              <w:rPr>
                <w:rFonts w:eastAsia="Calibri" w:cstheme="minorBidi" w:eastAsiaTheme="minorHAnsi"/>
                <w:sz w:val="22"/>
                <w:szCs w:val="22"/>
                <w:lang w:eastAsia="en-US" w:bidi="ar-SA"/>
              </w:rPr>
              <w:object>
                <v:shape id="ole_rId4" style="width:457.5pt;height:297pt" o:ole="">
                  <v:imagedata r:id="rId5" o:title=""/>
                </v:shape>
                <o:OLEObject Type="Embed" ProgID="PBrush" ShapeID="ole_rId4" DrawAspect="Content" ObjectID="_565745553" r:id="rId4"/>
              </w:object>
            </w:r>
            <w:r>
              <w:rPr>
                <w:rFonts w:eastAsia="Calibri" w:cstheme="minorBidi" w:eastAsiaTheme="minorHAnsi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theme="minorBidi" w:eastAsiaTheme="minorHAnsi" w:ascii="Arial" w:hAnsi="Arial"/>
                <w:sz w:val="24"/>
                <w:szCs w:val="24"/>
                <w:lang w:eastAsia="en-US" w:bidi="ar-SA"/>
              </w:rPr>
              <w:t>Nós tivemos um grande atraso na implementação por conta da ferramenta utilizada (Android studio) que muitas vezes não rodava o aplicativo e com muita frequência solicitava atualizações que consumiam muito tempo. Tivemos que marcar mais reuniões que o previsto com a equipe para decidir sobre a implantação do servidor externo ou local, inicialmente foi decido que seria utilizado um servidor externo porém o cliente decidiu que nesse momento o servidor seria local, por esse motivo aumentamos o número de horas trabalhadas por contas dos  bugs que foram surgindo durante os testes.</w:t>
            </w:r>
          </w:p>
          <w:p>
            <w:pPr>
              <w:pStyle w:val="Normal"/>
              <w:rPr>
                <w:rFonts w:eastAsia="Calibri" w:cstheme="minorBidi" w:eastAsiaTheme="minorHAnsi"/>
                <w:sz w:val="22"/>
                <w:szCs w:val="22"/>
                <w:lang w:eastAsia="en-US" w:bidi="ar-SA"/>
              </w:rPr>
            </w:pPr>
            <w:r>
              <w:rPr>
                <w:rFonts w:eastAsia="Calibri" w:cstheme="minorBidi" w:eastAsiaTheme="minorHAnsi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19" w:hRule="atLeast"/>
        </w:trPr>
        <w:tc>
          <w:tcPr>
            <w:tcW w:w="9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b/>
                <w:bCs/>
                <w:sz w:val="24"/>
                <w:szCs w:val="24"/>
                <w:lang w:eastAsia="en-US" w:bidi="ar-SA"/>
              </w:rPr>
              <w:t xml:space="preserve">8. DETALHAMENTO DO APLICATIVO 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Nosso app tem o objetivo de atender dois públicos diferentes que é o apoio acadêmico setor no qual será feito um controle melhor e informatizado das entregas das chaves de todas as salas do campus, o segundo público é o de alunos que será o maior beneficiado com o aplicativo, pois, há dois prédios em que as salas de aula são divididas, embora as disciplinas tenham salas fixas, é comum a troca entre professores. Os prédios são grandes e muitos alunos demoram para encontrar a sala em que será ministrada a aula.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 w:bidi="ar-SA"/>
              </w:rPr>
              <w:t>O fluxo atual:</w:t>
            </w: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 xml:space="preserve"> O aluno chega no prédio vai na sala original da aula, se o professor não está na sala este aluno perderá um tempo significativo até encontrar a sala em que aula está sendo ministrada, tendo que se deslocar até o apoio acadêmico para isso.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b/>
                <w:sz w:val="24"/>
                <w:szCs w:val="24"/>
                <w:lang w:eastAsia="en-US" w:bidi="ar-SA"/>
              </w:rPr>
              <w:t>Novo fluxo pelo app:</w:t>
            </w: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 xml:space="preserve"> o Aluno loga no app seleciona o professor e o aplicativo retorna a sala e o prédio onde o professor está ministrando a aula.</w:t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theme="minorBidi" w:eastAsiaTheme="minorHAnsi"/>
                <w:lang w:eastAsia="en-US" w:bidi="ar-SA"/>
              </w:rPr>
              <w:drawing>
                <wp:inline distT="0" distB="0" distL="0" distR="0">
                  <wp:extent cx="5804535" cy="5314950"/>
                  <wp:effectExtent l="0" t="0" r="0" b="0"/>
                  <wp:docPr id="1" name="Imagem 4" descr="E:\20170517\DiagramaDeAtividad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4" descr="E:\20170517\DiagramaDeAtividad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4535" cy="531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9" w:hRule="atLeast"/>
        </w:trPr>
        <w:tc>
          <w:tcPr>
            <w:tcW w:w="9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sz w:val="22"/>
                <w:szCs w:val="22"/>
                <w:lang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19" w:hRule="atLeast"/>
        </w:trPr>
        <w:tc>
          <w:tcPr>
            <w:tcW w:w="9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sz w:val="24"/>
                <w:szCs w:val="24"/>
                <w:lang w:eastAsia="en-US" w:bidi="ar-SA"/>
              </w:rPr>
              <w:t>10. INTERFACE DE USUÁRIO</w:t>
            </w:r>
          </w:p>
          <w:p>
            <w:pPr>
              <w:pStyle w:val="Normal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Calibri" w:ascii="Arial" w:hAnsi="Arial"/>
                <w:color w:val="000000"/>
                <w:sz w:val="24"/>
                <w:szCs w:val="24"/>
                <w:lang w:eastAsia="en-US" w:bidi="ar-SA"/>
              </w:rPr>
              <w:t>Tela 1: Login</w:t>
            </w:r>
          </w:p>
          <w:p>
            <w:pPr>
              <w:pStyle w:val="Normal"/>
              <w:rPr>
                <w:rFonts w:ascii="Arial" w:hAnsi="Arial"/>
                <w:color w:val="000000"/>
                <w:ins w:id="1" w:author="Silvia Bertagnolli" w:date="2017-05-06T21:54:00Z"/>
                <w:sz w:val="24"/>
                <w:szCs w:val="24"/>
              </w:rPr>
            </w:pPr>
            <w:r>
              <w:rPr>
                <w:rFonts w:eastAsia="Calibri" w:ascii="Arial" w:hAnsi="Arial"/>
                <w:color w:val="000000"/>
                <w:sz w:val="24"/>
                <w:szCs w:val="24"/>
                <w:lang w:eastAsia="en-US" w:bidi="ar-SA"/>
              </w:rPr>
              <w:t>Tela 2: Selecionar servidor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Calibri" w:ascii="Arial" w:hAnsi="Arial"/>
                <w:color w:val="000000"/>
                <w:sz w:val="24"/>
                <w:szCs w:val="24"/>
                <w:lang w:eastAsia="en-US" w:bidi="ar-SA"/>
              </w:rPr>
              <w:t>Tela 3: Resposta (localização da sala onde está o servidor com a imagem da torre correspondente)</w:t>
            </w:r>
          </w:p>
          <w:p>
            <w:pPr>
              <w:pStyle w:val="Normal"/>
              <w:rPr>
                <w:rFonts w:ascii="Arial" w:hAnsi="Arial" w:eastAsia="Calibri"/>
                <w:color w:val="000000"/>
                <w:sz w:val="24"/>
                <w:szCs w:val="24"/>
                <w:lang w:eastAsia="en-US" w:bidi="ar-SA"/>
              </w:rPr>
            </w:pPr>
            <w:r>
              <w:rPr>
                <w:rFonts w:eastAsia="Calibri" w:ascii="Arial" w:hAnsi="Arial"/>
                <w:color w:val="00000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rPr>
                <w:rFonts w:eastAsia="Calibri"/>
                <w:sz w:val="24"/>
                <w:szCs w:val="24"/>
                <w:lang w:eastAsia="en-US" w:bidi="ar-SA"/>
              </w:rPr>
            </w:pPr>
            <w:r>
              <w:rPr>
                <w:rFonts w:eastAsia="Calibri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rPr>
                <w:rFonts w:ascii="Arial" w:hAnsi="Arial" w:eastAsia="Calibri" w:cs="Arial"/>
                <w:b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sz w:val="24"/>
                <w:szCs w:val="24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2400300" cy="4686300"/>
            <wp:effectExtent l="0" t="0" r="0" b="0"/>
            <wp:docPr id="2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/>
      </w:pPr>
      <w:r>
        <w:rPr>
          <w:rFonts w:ascii="Arial" w:hAnsi="Arial"/>
          <w:color w:val="000000"/>
        </w:rPr>
        <w:t>Tela 1: Login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2838450" cy="5581650"/>
            <wp:effectExtent l="0" t="0" r="0" b="0"/>
            <wp:docPr id="3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Tela 2: Selecionar servidor</w:t>
      </w:r>
    </w:p>
    <w:p>
      <w:pPr>
        <w:pStyle w:val="Normal"/>
        <w:jc w:val="center"/>
        <w:rPr>
          <w:rFonts w:ascii="Arial" w:hAnsi="Arial"/>
          <w:color w:val="000000"/>
        </w:rPr>
      </w:pPr>
      <w:ins w:id="2" w:author="Silvia Bertagnolli" w:date="2017-05-06T21:54:00Z">
        <w:r>
          <w:rPr>
            <w:rFonts w:ascii="Arial" w:hAnsi="Arial"/>
            <w:color w:val="000000"/>
          </w:rPr>
        </w:r>
      </w:ins>
    </w:p>
    <w:p>
      <w:pPr>
        <w:pStyle w:val="Normal"/>
        <w:jc w:val="center"/>
        <w:rPr/>
      </w:pPr>
      <w:r>
        <w:rPr>
          <w:rFonts w:ascii="Arial" w:hAnsi="Arial"/>
          <w:color w:val="000000"/>
        </w:rPr>
        <w:t>O filtro de dia/turno será feito com base na data/hora atual do celular.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2800350" cy="5562600"/>
            <wp:effectExtent l="0" t="0" r="0" b="0"/>
            <wp:docPr id="4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/>
      </w:pPr>
      <w:r>
        <w:rPr>
          <w:rFonts w:ascii="Arial" w:hAnsi="Arial"/>
          <w:color w:val="000000"/>
        </w:rPr>
        <w:t>Tela 3: Resposta (localização da sala onde está o servidor com a imagem da torre correspondente)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tbl>
      <w:tblPr>
        <w:tblStyle w:val="Tabelacomgrade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b/>
                <w:bCs/>
                <w:sz w:val="24"/>
                <w:szCs w:val="24"/>
                <w:lang w:eastAsia="en-US" w:bidi="ar-SA"/>
              </w:rPr>
              <w:t>11. C</w:t>
            </w:r>
            <w:r>
              <w:rPr>
                <w:rFonts w:eastAsia="Calibri" w:cs="Arial" w:eastAsiaTheme="minorHAnsi" w:ascii="Arial" w:hAnsi="Arial"/>
                <w:b/>
                <w:bCs/>
                <w:sz w:val="19"/>
                <w:szCs w:val="19"/>
                <w:lang w:eastAsia="en-US" w:bidi="ar-SA"/>
              </w:rPr>
              <w:t xml:space="preserve">HECKLIST DE FUNCIONALIDADES DO APLICATIVO </w:t>
            </w: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Especifique cada uma das funcionalidades que serão implementadas no aplicativo.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* Login: Será necessário matrícula e senha para acessar o aplicativo;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* Selecionar o servidor o qual deseja-se saber a sala em que este se encontra;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* Exibir as informações da sala em que o servidor está (sala, prédio e horário em que retirou a chave);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 xml:space="preserve">* Sair do aplicativo ou voltar para fazer nova consulta. </w:t>
            </w:r>
          </w:p>
          <w:p>
            <w:pPr>
              <w:pStyle w:val="Normal"/>
              <w:rPr>
                <w:rFonts w:ascii="Arial" w:hAnsi="Arial" w:eastAsia="Calibri" w:cs="Arial" w:eastAsiaTheme="minorHAnsi"/>
                <w:b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eastAsia="Calibri" w:cs="Arial" w:eastAsiaTheme="minorHAnsi" w:ascii="Arial" w:hAnsi="Arial"/>
                <w:b/>
                <w:bCs/>
                <w:sz w:val="24"/>
                <w:szCs w:val="24"/>
                <w:lang w:eastAsia="en-US" w:bidi="ar-SA"/>
              </w:rPr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9"/>
                <w:szCs w:val="19"/>
              </w:rPr>
            </w:pPr>
            <w:r>
              <w:rPr>
                <w:rFonts w:eastAsia="Calibri" w:cs="Arial" w:eastAsiaTheme="minorHAnsi" w:ascii="Arial" w:hAnsi="Arial"/>
                <w:b/>
                <w:bCs/>
                <w:sz w:val="24"/>
                <w:szCs w:val="24"/>
                <w:lang w:eastAsia="en-US" w:bidi="ar-SA"/>
              </w:rPr>
              <w:t>12. Á</w:t>
            </w:r>
            <w:r>
              <w:rPr>
                <w:rFonts w:eastAsia="Calibri" w:cs="Arial" w:eastAsiaTheme="minorHAnsi" w:ascii="Arial" w:hAnsi="Arial"/>
                <w:b/>
                <w:bCs/>
                <w:sz w:val="19"/>
                <w:szCs w:val="19"/>
                <w:lang w:eastAsia="en-US" w:bidi="ar-SA"/>
              </w:rPr>
              <w:t>UDIO E MÚSICA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Nosso aplicativo não terá o recurso de áudio e música.</w:t>
            </w:r>
          </w:p>
          <w:p>
            <w:pPr>
              <w:pStyle w:val="Normal"/>
              <w:rPr>
                <w:rFonts w:ascii="Arial" w:hAnsi="Arial" w:eastAsia="Calibri" w:cs="Arial" w:eastAsiaTheme="minorHAnsi"/>
                <w:b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eastAsia="Calibri" w:cs="Arial" w:eastAsiaTheme="minorHAnsi" w:ascii="Arial" w:hAnsi="Arial"/>
                <w:b/>
                <w:bCs/>
                <w:sz w:val="24"/>
                <w:szCs w:val="24"/>
                <w:lang w:eastAsia="en-US" w:bidi="ar-SA"/>
              </w:rPr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9"/>
                <w:szCs w:val="19"/>
              </w:rPr>
            </w:pPr>
            <w:r>
              <w:rPr>
                <w:rFonts w:eastAsia="Calibri" w:cs="Arial" w:eastAsiaTheme="minorHAnsi" w:ascii="Arial" w:hAnsi="Arial"/>
                <w:b/>
                <w:bCs/>
                <w:sz w:val="24"/>
                <w:szCs w:val="24"/>
                <w:lang w:eastAsia="en-US" w:bidi="ar-SA"/>
              </w:rPr>
              <w:t>13. E</w:t>
            </w:r>
            <w:r>
              <w:rPr>
                <w:rFonts w:eastAsia="Calibri" w:cs="Arial" w:eastAsiaTheme="minorHAnsi" w:ascii="Arial" w:hAnsi="Arial"/>
                <w:b/>
                <w:bCs/>
                <w:sz w:val="19"/>
                <w:szCs w:val="19"/>
                <w:lang w:eastAsia="en-US" w:bidi="ar-SA"/>
              </w:rPr>
              <w:t>STILO E REFERÊNCIAS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Foi utilizada como exemplo a tela do Hangouts. O verde foi escolhido pois é a cor principal do Instituto Federal.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theme="minorBidi" w:eastAsiaTheme="minorHAnsi"/>
                <w:lang w:eastAsia="en-US" w:bidi="ar-SA"/>
              </w:rPr>
              <w:drawing>
                <wp:inline distT="0" distB="0" distL="0" distR="0">
                  <wp:extent cx="1902460" cy="3381375"/>
                  <wp:effectExtent l="0" t="0" r="0" b="0"/>
                  <wp:docPr id="5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460" cy="338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Arial" w:eastAsiaTheme="minorHAnsi" w:ascii="Arial" w:hAnsi="Arial"/>
                <w:b/>
                <w:bCs/>
                <w:sz w:val="24"/>
                <w:szCs w:val="24"/>
                <w:lang w:eastAsia="en-US" w:bidi="ar-SA"/>
              </w:rPr>
              <w:t xml:space="preserve"> </w:t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  <w:sz w:val="19"/>
                <w:szCs w:val="19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14. F</w:t>
            </w:r>
            <w:r>
              <w:rPr>
                <w:rFonts w:cs="Arial" w:ascii="Arial" w:hAnsi="Arial"/>
                <w:b/>
                <w:bCs/>
                <w:sz w:val="19"/>
                <w:szCs w:val="19"/>
              </w:rPr>
              <w:t>ERRAMENTAS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cs="Arial" w:ascii="Arial" w:hAnsi="Arial"/>
                <w:b/>
                <w:bCs/>
                <w:sz w:val="19"/>
                <w:szCs w:val="19"/>
              </w:rPr>
              <w:t>PLUG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-</w:t>
            </w:r>
            <w:r>
              <w:rPr>
                <w:rFonts w:cs="Arial" w:ascii="Arial" w:hAnsi="Arial"/>
                <w:b/>
                <w:bCs/>
                <w:sz w:val="19"/>
                <w:szCs w:val="19"/>
              </w:rPr>
              <w:t xml:space="preserve">INS E DEPENDÊNCIAS USADOS NO DESENVOLVIMENTO DO APLICATIVO 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Descreva todas as ferramentas, plug-ins e dependências a serem utilizadas no aplicativo.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Ferramenta(s): </w:t>
            </w:r>
          </w:p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Android Studio;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Paint;</w:t>
            </w:r>
          </w:p>
          <w:p>
            <w:pPr>
              <w:pStyle w:val="Default"/>
              <w:numPr>
                <w:ilvl w:val="0"/>
                <w:numId w:val="2"/>
              </w:numPr>
              <w:rPr>
                <w:b/>
                <w:b/>
                <w:bCs/>
                <w:sz w:val="28"/>
                <w:szCs w:val="23"/>
              </w:rPr>
            </w:pPr>
            <w:r>
              <w:rPr/>
              <w:t>Gantt Project.</w:t>
            </w:r>
          </w:p>
          <w:p>
            <w:pPr>
              <w:pStyle w:val="Default"/>
              <w:jc w:val="center"/>
              <w:rPr>
                <w:b/>
                <w:b/>
                <w:bCs/>
                <w:sz w:val="28"/>
                <w:szCs w:val="23"/>
              </w:rPr>
            </w:pPr>
            <w:r>
              <w:rPr>
                <w:b/>
                <w:bCs/>
                <w:sz w:val="28"/>
                <w:szCs w:val="23"/>
              </w:rPr>
            </w:r>
          </w:p>
          <w:p>
            <w:pPr>
              <w:pStyle w:val="Default"/>
              <w:rPr>
                <w:bCs/>
              </w:rPr>
            </w:pPr>
            <w:r>
              <w:rPr>
                <w:bCs/>
              </w:rPr>
              <w:t>Dependências:</w:t>
            </w:r>
          </w:p>
          <w:p>
            <w:pPr>
              <w:pStyle w:val="Default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Default"/>
              <w:rPr>
                <w:bCs/>
              </w:rPr>
            </w:pPr>
            <w:r>
              <w:rPr>
                <w:bCs/>
              </w:rPr>
              <w:t>compile fileTree(dir: 'libs', include: ['*.jar'])</w:t>
            </w:r>
          </w:p>
          <w:p>
            <w:pPr>
              <w:pStyle w:val="Default"/>
              <w:rPr>
                <w:bCs/>
              </w:rPr>
            </w:pPr>
            <w:r>
              <w:rPr>
                <w:bCs/>
              </w:rPr>
              <w:t>androidTestCompile('com.android.support.test.espresso:espresso-core:2.2.2', {</w:t>
            </w:r>
          </w:p>
          <w:p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</w:t>
            </w:r>
            <w:r>
              <w:rPr>
                <w:bCs/>
              </w:rPr>
              <w:t>exclude group: 'com.android.support', module: 'support-annotations'</w:t>
            </w:r>
          </w:p>
          <w:p>
            <w:pPr>
              <w:pStyle w:val="Default"/>
              <w:rPr>
                <w:bCs/>
              </w:rPr>
            </w:pPr>
            <w:r>
              <w:rPr>
                <w:bCs/>
              </w:rPr>
              <w:t>})</w:t>
            </w:r>
          </w:p>
          <w:p>
            <w:pPr>
              <w:pStyle w:val="Default"/>
              <w:rPr>
                <w:bCs/>
              </w:rPr>
            </w:pPr>
            <w:r>
              <w:rPr>
                <w:bCs/>
              </w:rPr>
              <w:t>compile 'com.android.support:appcompat-v7:25.3.1'</w:t>
            </w:r>
          </w:p>
          <w:p>
            <w:pPr>
              <w:pStyle w:val="Default"/>
              <w:rPr>
                <w:bCs/>
              </w:rPr>
            </w:pPr>
            <w:r>
              <w:rPr>
                <w:bCs/>
              </w:rPr>
              <w:t>compile 'com.android.support.constraint:constraint-layout:1.0.2'</w:t>
            </w:r>
          </w:p>
          <w:p>
            <w:pPr>
              <w:pStyle w:val="Default"/>
              <w:rPr>
                <w:bCs/>
              </w:rPr>
            </w:pPr>
            <w:r>
              <w:rPr>
                <w:bCs/>
              </w:rPr>
              <w:t>testCompile 'junit:junit:4.12'</w:t>
            </w:r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19"/>
                <w:szCs w:val="19"/>
              </w:rPr>
            </w:pPr>
            <w:r>
              <w:rPr>
                <w:rFonts w:eastAsia="Calibri" w:cs="Arial" w:eastAsiaTheme="minorHAnsi" w:ascii="Arial" w:hAnsi="Arial"/>
                <w:b/>
                <w:bCs/>
                <w:sz w:val="24"/>
                <w:szCs w:val="24"/>
                <w:lang w:eastAsia="en-US" w:bidi="ar-SA"/>
              </w:rPr>
              <w:t>15. I</w:t>
            </w:r>
            <w:r>
              <w:rPr>
                <w:rFonts w:eastAsia="Calibri" w:cs="Arial" w:eastAsiaTheme="minorHAnsi" w:ascii="Arial" w:hAnsi="Arial"/>
                <w:b/>
                <w:bCs/>
                <w:sz w:val="19"/>
                <w:szCs w:val="19"/>
                <w:lang w:eastAsia="en-US" w:bidi="ar-SA"/>
              </w:rPr>
              <w:t>DEIAS ADICIONAIS E OBSERVAÇÕES</w:t>
            </w:r>
          </w:p>
          <w:p>
            <w:pPr>
              <w:pStyle w:val="Normal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  <w:t>Inclua aqui outras observações quanto ao projeto. Quais os diferenciais pensados para o seu app que outros semelhantes não possuem.</w:t>
            </w:r>
          </w:p>
          <w:p>
            <w:pPr>
              <w:pStyle w:val="Normal"/>
              <w:jc w:val="both"/>
              <w:rPr>
                <w:rFonts w:ascii="Arial" w:hAnsi="Arial" w:eastAsia="Calibri" w:cs="Arial" w:eastAsiaTheme="minorHAnsi"/>
                <w:sz w:val="24"/>
                <w:szCs w:val="24"/>
                <w:lang w:eastAsia="en-US" w:bidi="ar-SA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eastAsia="Calibri" w:cs="Arial" w:eastAsiaTheme="minorHAnsi" w:ascii="Arial" w:hAnsi="Arial"/>
                <w:lang w:eastAsia="en-US" w:bidi="ar-SA"/>
              </w:rPr>
              <w:t>Uso restrito à comunidade do IFRS Campus Porto Alegre;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eastAsia="Calibri" w:cs="Arial" w:eastAsiaTheme="minorHAnsi" w:ascii="Arial" w:hAnsi="Arial"/>
                <w:lang w:eastAsia="en-US" w:bidi="ar-SA"/>
              </w:rPr>
              <w:t xml:space="preserve">A ideia do aplicativo foi baseada em uma necessidade que foi identificada pelos alunos. </w:t>
            </w:r>
          </w:p>
          <w:p>
            <w:pPr>
              <w:pStyle w:val="Normal"/>
              <w:jc w:val="both"/>
              <w:rPr>
                <w:rFonts w:ascii="Arial" w:hAnsi="Arial" w:eastAsia="Calibri" w:cs="Arial" w:eastAsiaTheme="minorHAnsi"/>
                <w:sz w:val="24"/>
                <w:szCs w:val="24"/>
                <w:lang w:eastAsia="en-US" w:bidi="ar-SA"/>
              </w:rPr>
            </w:pPr>
            <w:r>
              <w:rPr>
                <w:rFonts w:eastAsia="Calibri" w:cs="Arial" w:eastAsiaTheme="minorHAnsi" w:ascii="Arial" w:hAnsi="Arial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 w:eastAsiaTheme="minorHAnsi"/>
                <w:b/>
                <w:b/>
                <w:bCs/>
                <w:lang w:eastAsia="en-US" w:bidi="ar-SA"/>
              </w:rPr>
            </w:pPr>
            <w:r>
              <w:rPr>
                <w:rFonts w:eastAsia="Calibri" w:cs="Arial" w:eastAsiaTheme="minorHAnsi" w:ascii="Arial" w:hAnsi="Arial"/>
                <w:b/>
                <w:bCs/>
                <w:lang w:eastAsia="en-US" w:bidi="ar-SA"/>
              </w:rPr>
            </w:r>
          </w:p>
        </w:tc>
      </w:tr>
    </w:tbl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Códigos: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BDUtil.java</w:t>
      </w:r>
    </w:p>
    <w:p>
      <w:pPr>
        <w:pStyle w:val="ListParagrap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before="0" w:after="240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br.edu.ifrs.poa.inf.aula.sisdoc;</w:t>
        <w:br/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android.content.Context;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android.database.sqlite.SQLiteDatabase;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android.database.sqlite.SQLiteOpenHelper;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BDUtil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extends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SQLiteOpenHelper {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static final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 xml:space="preserve">BASE_DE_DADOS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=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"SISDOC"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static final int 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 xml:space="preserve">VERSAO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 w:bidi="ar-SA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BDUtil(Context context){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super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(context,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BASE_DE_DADOS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VERSAO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pt-BR" w:bidi="ar-SA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onCreate(SQLiteDatabase db) {</w:t>
        <w:br/>
        <w:t xml:space="preserve">        StringBuilder criarTabela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StringBuilder();</w:t>
        <w:br/>
        <w:t xml:space="preserve">        criarTabela.append(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CREATE TABLE SERVIDORES ("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criarTabela.append(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_ID     INTEGER PRIMARY KEY AUTOINCREMENT,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criarTabela.append(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NOME    TEXT    NOT NULL,"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criarTabela.append(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TORRE   TEXT    NOT NULL,"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criarTabela.append(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SALA    TEXT    NOT NULL,"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criarTabela.append(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HORARIO TEXT    NOT NULL)"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db.execSQL(criarTabela.toString());</w:t>
        <w:br/>
        <w:br/>
        <w:t xml:space="preserve">        StringBuilder criarTabela2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StringBuilder();</w:t>
        <w:br/>
        <w:t xml:space="preserve">        criarTabela2.append(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CREATE TABLE COMUNIDADE ("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criarTabela2.append(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_ID        INTEGER PRIMARY KEY AUTOINCREMENT, 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criarTabela2.append(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NOME       TEXT    NOT NULL,"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criarTabela2.append(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MATRICULA  TEXT    NOT NULL,"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criarTabela2.append(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SENHA      TEXT  NOT NULL)"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db.execSQL(criarTabela2.toString());</w:t>
        <w:br/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 w:bidi="ar-SA"/>
        </w:rPr>
        <w:t>/*Método abaixo é executado quando troca a versão do BD*/</w:t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pt-BR" w:bidi="ar-SA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onUpgrade(SQLiteDatabase db,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oldVersion,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newVersion) {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"DROP TABLE IF EXISTS SERVIDORES"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onCreate(db);</w:t>
        <w:br/>
        <w:t xml:space="preserve">        db.execSQL(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"DROP TABLE IF EXISTS COMUNIDADE"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onCreate(db);</w:t>
        <w:br/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 w:bidi="ar-SA"/>
        </w:rPr>
        <w:t>/*Método usado para obter a conexão com o BD*/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SQLiteDatabase getConexao(){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return 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.getWritableDatabase();</w:t>
        <w:br/>
        <w:t xml:space="preserve">    }</w:t>
        <w:br/>
        <w:br/>
        <w:br/>
        <w:br/>
        <w:br/>
        <w:t>}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Comunidade.java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br.edu.ifrs.poa.inf.aula.sisdoc;</w:t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 w:bidi="ar-SA"/>
        </w:rPr>
        <w:t>/**</w:t>
        <w:br/>
        <w:t xml:space="preserve"> * Created by 0291048 on 05/07/2017.</w:t>
        <w:br/>
        <w:t xml:space="preserve"> */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Comunidade {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int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_id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nome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matricula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senha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Comunidade(){}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Comunidade(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_id, String nome, String matricula, String senha)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_id;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nome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nome;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matricula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matricula;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senha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senha;</w:t>
        <w:br/>
        <w:t xml:space="preserve">    }</w:t>
        <w:br/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get_id()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_id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set_id(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_id)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_id;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 getNome()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nome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setNome(String nome)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nome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nome;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 getMatricula()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matricula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setMatricula(String matricula)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matricula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matricula;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 getSenha()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senha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setSenha(String senha)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senha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senha;</w:t>
        <w:br/>
        <w:t xml:space="preserve">    }</w:t>
        <w:br/>
        <w:br/>
        <w:br/>
        <w:t>}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LoginActivity.java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br.edu.ifrs.poa.inf.aula.sisdoc;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android.content.DialogInterface;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android.content.Intent;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android.support.v7.app.AlertDialog;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android.support.v7.app.AppCompatActivity;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android.os.Bundle;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android.util.Log;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android.view.View;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android.widget.EditText;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android.widget.TextView;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org.json.JSONArray;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org.json.JSONException;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org.json.JSONObject;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java.util.ArrayList;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java.util.List;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java.lang.String;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LoginActivity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extends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AppCompatActivity {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pt-BR" w:bidi="ar-SA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protected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onCreate(Bundle savedInstanceState)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super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.onCreate(savedInstanceState);</w:t>
        <w:br/>
        <w:t xml:space="preserve">        setContentView(R.layout.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activity_login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onClickButtonEntrar(View view)</w:t>
        <w:br/>
        <w:t xml:space="preserve">    {</w:t>
        <w:br/>
        <w:t xml:space="preserve">        SisDocRepository sisDocRepository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SisDocRepository(getBaseContext());</w:t>
        <w:br/>
        <w:t xml:space="preserve">        String resultado;</w:t>
        <w:br/>
        <w:br/>
        <w:t xml:space="preserve">        resultado = sisDocRepository.insert_servidores(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"Adriana Oliveira de Pinho"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"Torre Sul"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"215"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"18:50"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resultado = sisDocRepository.insert_servidores(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"Alessandra Nejar Bruno"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"Torre Norte"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"200"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"19:00"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resultado = sisDocRepository.insert_servidores(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"Alex Dias Gonsales"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"-------"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"-----"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"-----"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br/>
        <w:br/>
        <w:t xml:space="preserve">        resultado = sisDocRepository.insert_comunidade(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"Saula"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"001"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"1234"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resultado = sisDocRepository.insert_comunidade(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"Cleber"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"002"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"1234"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br/>
        <w:t xml:space="preserve">        EditText usuario = (EditText) 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edtxtMatricula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EditText senha = (EditText) 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edtxtSenha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resultado = sisDocRepository.getComunidade(usuario.getText().toString(),senha.getText().toString()).getNome();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(!(resultado.equalsIgnoreCase(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)))</w:t>
        <w:br/>
        <w:t xml:space="preserve">        {</w:t>
        <w:br/>
        <w:t xml:space="preserve">            Intent intencao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Intent(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DocenteActivity.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class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    startActivity(intencao);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else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{</w:t>
        <w:br/>
        <w:t xml:space="preserve">            exibirAlerta();</w:t>
        <w:br/>
        <w:t xml:space="preserve">        }</w:t>
        <w:br/>
        <w:t xml:space="preserve">    }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exibirAlerta(){</w:t>
        <w:br/>
        <w:t xml:space="preserve">        AlertDialog.Builder msgbox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AlertDialog.Builder(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msgbox.setTitle(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"Alerta"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msgbox.setMessage(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"Usuário ou senha inválida!"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msgbox.setIcon(android.R.drawable.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ic_dialog_alert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msgbox.setPositiveButton(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"OK"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DialogInterface.OnClickListener() {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onClick(DialogInterface arg0,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arg1) {</w:t>
        <w:br/>
        <w:t xml:space="preserve">            }</w:t>
        <w:br/>
        <w:t xml:space="preserve">        });</w:t>
        <w:br/>
        <w:t xml:space="preserve">        msgbox.show();</w:t>
        <w:br/>
        <w:t xml:space="preserve">    }</w:t>
        <w:br/>
        <w:t>}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DocenteActivity.java</w:t>
      </w:r>
    </w:p>
    <w:p>
      <w:pPr>
        <w:pStyle w:val="ListParagrap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br.edu.ifrs.poa.inf.aula.sisdoc;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android.content.Intent;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android.support.v7.app.AppCompatActivity;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android.os.Bundle;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android.view.View;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android.widget.Spinner;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android.widget.TextView;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DocenteActivity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extends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AppCompatActivity {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pt-BR" w:bidi="ar-SA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protected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onCreate(Bundle savedInstanceState)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super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.onCreate(savedInstanceState);</w:t>
        <w:br/>
        <w:t xml:space="preserve">        setContentView(R.layout.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activity_docente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onClickEnviar(View view)</w:t>
        <w:br/>
        <w:t xml:space="preserve">    {</w:t>
        <w:br/>
        <w:t xml:space="preserve">        Spinner selecao = (Spinner) 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spnDocente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Intent intencao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Intent(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SalaActivity.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class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br/>
        <w:t xml:space="preserve">        SisDocRepository sisDocRepository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SisDocRepository(getBaseContext());</w:t>
        <w:br/>
        <w:br/>
        <w:t xml:space="preserve">        sisDocRepository.getServidores(String.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valueOf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(selecao.getSelectedItem()).toString()).getNome();</w:t>
        <w:br/>
        <w:br/>
        <w:t xml:space="preserve">        intencao.putExtra(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"nome"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sisDocRepository.getServidores(String.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valueOf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(selecao.getSelectedItem()).toString()).getNome());</w:t>
        <w:br/>
        <w:t xml:space="preserve">        intencao.putExtra(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"torre"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sisDocRepository.getServidores(String.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valueOf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(selecao.getSelectedItem()).toString()).getTorre());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 w:bidi="ar-SA"/>
        </w:rPr>
        <w:t>// Torre Sul, Torre Norte ou sem torre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intencao.putExtra(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"sala"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sisDocRepository.getServidores(String.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valueOf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(selecao.getSelectedItem()).toString()).getSala());</w:t>
        <w:br/>
        <w:t xml:space="preserve">        intencao.putExtra(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"horario"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,sisDocRepository.getServidores(String.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valueOf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(selecao.getSelectedItem()).toString()).getHorario());</w:t>
        <w:br/>
        <w:br/>
        <w:t xml:space="preserve">        startActivity(intencao);</w:t>
        <w:br/>
        <w:t xml:space="preserve">    }</w:t>
        <w:br/>
        <w:br/>
        <w:t>}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SalaActivity.java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br.edu.ifrs.poa.inf.aula.sisdoc;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android.content.Intent;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android.graphics.drawable.Drawable;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android.support.v7.app.AppCompatActivity;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android.os.Bundle;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android.view.View;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android.widget.ImageView;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android.widget.TextView;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SalaActivity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extends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AppCompatActivity {</w:t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pt-BR" w:bidi="ar-SA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protected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onCreate(Bundle savedInstanceState)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super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.onCreate(savedInstanceState);</w:t>
        <w:br/>
        <w:t xml:space="preserve">        setContentView(R.layout.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activity_sala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Intent intencao = getIntent();</w:t>
        <w:br/>
        <w:t xml:space="preserve">        String nome = intencao.getStringExtra(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"nome"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String torre = intencao.getStringExtra(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"torre"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String sala = intencao.getStringExtra(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"sala"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String horario = intencao.getStringExtra(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"horario"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TextView txtEnviado = (TextView) 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txtMsgRecebida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txtEnviado.setText(nome);</w:t>
        <w:br/>
        <w:t xml:space="preserve">        TextView txtSala = (TextView) 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txtSalaPredio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txtSala.setText(sala+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"/"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+torre);</w:t>
        <w:br/>
        <w:t xml:space="preserve">        TextView txtHorario = (TextView) 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txtHorarioSala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txtHorario.setText(horario+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 h"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br/>
        <w:t xml:space="preserve">        ImageView imagemTorre  =  (ImageView)findViewById(R.id.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imageViewTorre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(torre.equalsIgnoreCase(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"Torre Sul"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)){</w:t>
        <w:br/>
        <w:t xml:space="preserve">            imagemTorre.setImageResource(R.mipmap.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torre_sul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else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{</w:t>
        <w:br/>
        <w:t xml:space="preserve">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(torre.equalsIgnoreCase(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"Torre Norte"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)){</w:t>
        <w:br/>
        <w:t xml:space="preserve">                   imagemTorre.setImageResource(R.mipmap.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torre_norte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       }</w:t>
        <w:br/>
        <w:t xml:space="preserve">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else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{</w:t>
        <w:br/>
        <w:t xml:space="preserve">                imagemTorre.setImageResource(R.mipmap.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eastAsia="pt-BR" w:bidi="ar-SA"/>
        </w:rPr>
        <w:t>torre_sem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       }</w:t>
        <w:br/>
        <w:t xml:space="preserve">        }</w:t>
        <w:br/>
        <w:br/>
        <w:t xml:space="preserve">    }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onClickButtonVoltar(View view)</w:t>
        <w:br/>
        <w:t xml:space="preserve">    {</w:t>
        <w:br/>
        <w:t xml:space="preserve">        Intent intencao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Intent(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DocenteActivity.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class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startActivity(intencao);</w:t>
        <w:br/>
        <w:t xml:space="preserve">    }</w:t>
        <w:br/>
        <w:br/>
        <w:t>}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Servidor.java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br.edu.ifrs.poa.inf.aula.sisdoc;</w:t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 w:bidi="ar-SA"/>
        </w:rPr>
        <w:t>/**</w:t>
        <w:br/>
        <w:t xml:space="preserve"> * Created by 0291048 on 05/07/2017.</w:t>
        <w:br/>
        <w:t xml:space="preserve"> */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Servidor {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int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_id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nome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torre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sala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horario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Servidor(){}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Servidor(String nome, String torre, String sala, String horario)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 w:bidi="ar-SA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nome, torre, sala, horario);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Servidor(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_id, String nome, String torre, String sala, String horario)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_id;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nome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nome;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torre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torre;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sala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sala;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horario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horario;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pt-BR" w:bidi="ar-SA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 toString()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"Servidor{"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+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"_id="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+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", nome='"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nome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\'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'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+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", torre='"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torre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\'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'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+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", sala='"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sala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\'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'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+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", horario='"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horario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+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\'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'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+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'}'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get_id()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_id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set_id(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_id)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_id;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 getNome()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nome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setNome(String nome)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nome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nome;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 getTorre()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torre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setTorre(String torre)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torre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torre;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 getSala()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sala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setSala(String sala)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sala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sala;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 getHorario()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horario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setHorario(String horario)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this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horario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 horario;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pt-BR" w:bidi="ar-SA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boolean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equals(Object o)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this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== o)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return true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(o ==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null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|| getClass() != o.getClass())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return false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br/>
        <w:t xml:space="preserve">        Servidor servidor = (Servidor) o;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_id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== servidor.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_id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pt-BR" w:bidi="ar-SA"/>
        </w:rPr>
        <w:t>@Override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hashCode() 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_id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br/>
        <w:t>}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SisDocRepository.java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package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br.edu.ifrs.poa.inf.aula.sisdoc;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android.content.ContentValues;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android.content.Context;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android.database.Cursor;</w:t>
        <w:br/>
        <w:br/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eastAsia="pt-BR" w:bidi="ar-SA"/>
        </w:rPr>
        <w:t>/**</w:t>
        <w:br/>
        <w:t xml:space="preserve"> * Created by 0291048 on 05/07/2017.</w:t>
        <w:br/>
        <w:t xml:space="preserve"> */</w:t>
        <w:br/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SisDocRepository {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private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BDUtil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bdUtil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SisDocRepository(Context context){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 xml:space="preserve">bdUtil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=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BDUtil(context);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String insert_servidores(String nome, String torre, String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eastAsia="pt-BR" w:bidi="ar-SA"/>
        </w:rPr>
        <w:t>sala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,String horario){</w:t>
        <w:br/>
        <w:t xml:space="preserve">        ContentValues valores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ContentValues();</w:t>
        <w:br/>
        <w:t xml:space="preserve">        valores.put(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"NOME"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nome);</w:t>
        <w:br/>
        <w:t xml:space="preserve">        valores.put(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"TORRE"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torre);</w:t>
        <w:br/>
        <w:t xml:space="preserve">        valores.put(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"SALA"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, 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E4E4FF" w:val="clear"/>
          <w:lang w:eastAsia="pt-BR" w:bidi="ar-SA"/>
        </w:rPr>
        <w:t>sala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valores.put(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"HORARIO"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horario);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long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resultado =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bdUtil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.getConexao().insert(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"SERVIDORES"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valores);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(resultado ==-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 w:bidi="ar-SA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"Erro ao inserir registro"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"Registro Inserido com sucesso"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Servidor getServidores(String nome){</w:t>
        <w:br/>
        <w:t xml:space="preserve">        Cursor cursor =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bdUtil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.getConexao().rawQuery(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"SELECT * FROM SERVIDORES WHERE NOME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+ nome+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cursor.moveToFirst();</w:t>
        <w:br/>
        <w:t xml:space="preserve">        Servidor s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Servidor();</w:t>
        <w:br/>
        <w:t xml:space="preserve">        s.set_id(cursor.getInt(cursor.getColumnIndex(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"_ID"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)));</w:t>
        <w:br/>
        <w:t xml:space="preserve">        s.setNome(cursor.getString(cursor.getColumnIndex(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"NOME"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)));</w:t>
        <w:br/>
        <w:t xml:space="preserve">        s.setTorre(cursor.getString(cursor.getColumnIndex(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"TORRE"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)));</w:t>
        <w:br/>
        <w:t xml:space="preserve">        s.setSala(cursor.getString(cursor.getColumnIndex(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"SALA"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)));</w:t>
        <w:br/>
        <w:t xml:space="preserve">        s.setHorario(cursor.getString(cursor.getColumnIndex(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"HORARIO"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s;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String insert_comunidade(String nome, String matricula, String senha){</w:t>
        <w:br/>
        <w:t xml:space="preserve">        ContentValues valores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ContentValues();</w:t>
        <w:br/>
        <w:t xml:space="preserve">        valores.put(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"NOME"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nome);</w:t>
        <w:br/>
        <w:t xml:space="preserve">        valores.put(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"MATRICULA"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matricula);</w:t>
        <w:br/>
        <w:t xml:space="preserve">        valores.put(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"SENHA"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senha);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long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resultado =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bdUtil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.getConexao().insert(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"COMUNIDADE"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 xml:space="preserve">,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 valores);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(resultado ==-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 w:bidi="ar-SA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"Erro ao inserir registro"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"Registro Inserido com sucesso"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;</w:t>
        <w:br/>
        <w:t xml:space="preserve">    }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public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Servidor getComunidade(String matricula, String senha){</w:t>
        <w:br/>
        <w:t xml:space="preserve">        Cursor cursor =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bdUtil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.getConexao().rawQuery(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"SELECT * FROM COMUNIDADE WHERE MATRICULA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+ matricula+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"' AND SENHA = 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+ senha+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"'"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,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Servidor c =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new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Servidor();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(cursor.getCount()&gt;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 w:bidi="ar-SA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 {</w:t>
        <w:br/>
        <w:t xml:space="preserve">            cursor.moveToFirst();</w:t>
        <w:br/>
        <w:t xml:space="preserve">            c.set_id(cursor.getInt(cursor.getColumnIndex(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"_ID"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)));</w:t>
        <w:br/>
        <w:t xml:space="preserve">            c.setNome(cursor.getString(cursor.getColumnIndex(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"NOME"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)));</w:t>
        <w:br/>
        <w:t xml:space="preserve">            c.setTorre(cursor.getString(cursor.getColumnIndex(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"MATRICULA"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)));</w:t>
        <w:br/>
        <w:t xml:space="preserve">            c.setSala(cursor.getString(cursor.getColumnIndex(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"SENHA"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)));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c;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else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{</w:t>
        <w:br/>
        <w:t xml:space="preserve">            c.set_id(</w:t>
      </w:r>
      <w:r>
        <w:rPr>
          <w:rFonts w:eastAsia="Times New Roman" w:cs="Courier New" w:ascii="Courier New" w:hAnsi="Courier New"/>
          <w:color w:val="0000FF"/>
          <w:sz w:val="20"/>
          <w:szCs w:val="20"/>
          <w:lang w:eastAsia="pt-BR" w:bidi="ar-SA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    c.setNome(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    c.setTorre(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    c.setSala(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);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c;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rFonts w:ascii="Arial" w:hAnsi="Arial" w:cs="Arial"/>
          <w:bCs/>
          <w:color w:val="000000"/>
          <w:u w:val="single"/>
        </w:rPr>
      </w:pPr>
      <w:r>
        <w:rPr>
          <w:rFonts w:cs="Arial" w:ascii="Arial" w:hAnsi="Arial"/>
          <w:bCs/>
          <w:color w:val="000000"/>
          <w:u w:val="single"/>
        </w:rPr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Strings.xml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resources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"app_name"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&gt;SisDoc&lt;/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"txtLogin"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Login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"txtMatricula"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Matrícula: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"txtSenha"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Senha: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"btnEntrar"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Entrar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"edtxtMatricula"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"edtxtSenha"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"txtDocente"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Servidor(a):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"btnEnviar"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Enviar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"txtMsgRecebida"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"txtSala"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Sala: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"txtSalaPredio"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215/Torre Norte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"txtHorario"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Horário: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"txtHorarioSala"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18:45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"btnVoltar"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Nova busca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"btnSair"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 Sair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string-array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"docentes"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item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&gt;Adriana Oliveira de Pinho&lt;/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item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item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&gt;Alessandra Nejar Bruno&lt;/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item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item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&gt;Alex Dias Gonsales&lt;/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item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string-array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>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resources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activity_login.xml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&lt;?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 version=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"1.0"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encoding=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"utf-8"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?&gt;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android.support.constraint.ConstraintLayout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"http://schemas.android.com/apk/res/android"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"http://schemas.android.com/apk/res-auto"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tools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"http://schemas.android.com/tools"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"match_parent"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"match_parent"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tools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:context=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"br.edu.ifrs.poa.inf.aula.sisdoc.LoginActivity"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TextView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"@+id/txtLogin"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"@string/txtLogin"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"0.107"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TextView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"@+id/txtMatricula"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"@string/txtMatricula"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"0.24"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"0.177"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Button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"@+id/btnEntrar"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:onClick=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"onClickButtonEntrar"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"@string/btnEntrar"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"0.518"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TextView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"@+id/txtSenha"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"@string/txtSenha"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"0.354"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"0.166"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EditText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"@+id/edtxtMatricula"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:ems=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"10"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:inputType=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"textPersonName"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"@string/edtxtMatricula"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"0.798"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"0.23"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EditText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"@+id/edtxtSenha"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:ems=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"10"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:inputType=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"textPassword"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"@string/edtxtSenha"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"0.348"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"0.798"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>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android.support.constraint.ConstraintLayout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</w:r>
    </w:p>
    <w:p>
      <w:pPr>
        <w:pStyle w:val="ListParagraph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activity_docente.xml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&lt;?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 version=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"1.0"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encoding=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"utf-8"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?&gt;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android.support.constraint.ConstraintLayout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"http://schemas.android.com/apk/res/android"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"http://schemas.android.com/apk/res-auto"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tools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"http://schemas.android.com/tools"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"match_parent"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"match_parent"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tools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:context=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"br.edu.ifrs.poa.inf.aula.sisdoc.DocenteActivity"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TextView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"@+id/txtDocente"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"@string/txtDocente"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"0.105"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"0.088"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Spinner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"@+id/spnDocente"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"250dp"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"32dp"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:entries=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"@array/docentes"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"0.88"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"0.093"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Button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"@+id/btnEnviar"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:onClick=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"onClickEnviar"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"@string/btnEnviar"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"0.267"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>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android.support.constraint.ConstraintLayout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activity_sala.xml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&lt;?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 version=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"1.0"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encoding=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"utf-8"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?&gt;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android.support.constraint.ConstraintLayout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"http://schemas.android.com/apk/res/android"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"http://schemas.android.com/apk/res-auto"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xmlns: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tools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"http://schemas.android.com/tools"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"match_parent"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"match_parent"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tools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:context=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"br.edu.ifrs.poa.inf.aula.sisdoc.SalaActivity"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E4E4FF" w:val="clear"/>
          <w:lang w:eastAsia="pt-BR" w:bidi="ar-SA"/>
        </w:rPr>
        <w:t>TextView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"@+id/txtMsgRecebida"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"@string/txtMsgRecebida"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"0.665"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"0.076"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tools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"@string/txtMsgRecebida"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E4E4FF" w:val="clear"/>
          <w:lang w:eastAsia="pt-BR" w:bidi="ar-SA"/>
        </w:rPr>
        <w:t>TextView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"@+id/txtDocente"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"@string/txtDocente"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"0.118"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"0.076"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E4E4FF" w:val="clear"/>
          <w:lang w:eastAsia="pt-BR" w:bidi="ar-SA"/>
        </w:rPr>
        <w:t>TextView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"@+id/txtSala"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"@string/txtSala"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"0.104"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"0.135"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E4E4FF" w:val="clear"/>
          <w:lang w:eastAsia="pt-BR" w:bidi="ar-SA"/>
        </w:rPr>
        <w:t>TextView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"@+id/txtSalaPredio"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"@string/txtSalaPredio"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"0.501"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"0.135"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E4E4FF" w:val="clear"/>
          <w:lang w:eastAsia="pt-BR" w:bidi="ar-SA"/>
        </w:rPr>
        <w:t>TextView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"@+id/txtHorario"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"@string/txtHorario"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"0.11"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"0.194"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shd w:fill="E4E4FF" w:val="clear"/>
          <w:lang w:eastAsia="pt-BR" w:bidi="ar-SA"/>
        </w:rPr>
        <w:t>TextView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"@+id/txtHorarioSala"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"@string/txtHorarioSala"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"0.439"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"0.194"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Button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"@+id/btnVoltar"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"wrap_content"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:onClick=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"onClickButtonVoltar"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:text=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"@string/btnVoltar"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"0.9"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"0.501"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ImageView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:id=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"@+id/imageViewTorre"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:layout_width=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"286dp"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:layout_height=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"249dp"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:layout_constraintBottom_toBottomOf=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:layout_constraintHorizontal_bias=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"0.503"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:layout_constraintLeft_toLeftOf=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:layout_constraintRight_toRightOf=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:layout_constraintTop_toTopOf=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"parent"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:layout_constraintVertical_bias=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"0.541"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app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:srcCompat=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"@mipmap/torre_norte"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tools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:layout_editor_absoluteX=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"19dp"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660E7A"/>
          <w:sz w:val="20"/>
          <w:szCs w:val="20"/>
          <w:lang w:eastAsia="pt-BR" w:bidi="ar-SA"/>
        </w:rPr>
        <w:t>tools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:layout_editor_absoluteY=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"111dp"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br/>
        <w:t>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android.support.constraint.ConstraintLayout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AndroidManifest.xml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sz w:val="20"/>
          <w:szCs w:val="20"/>
          <w:lang w:eastAsia="pt-BR" w:bidi="ar-SA"/>
        </w:rPr>
      </w:pP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&lt;?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 version=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"1.0"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encoding=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"utf-8"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eastAsia="pt-BR" w:bidi="ar-SA"/>
        </w:rPr>
        <w:t>?&gt;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manifest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xmlns: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"http://schemas.android.com/apk/res/android"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package=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"br.edu.ifrs.poa.inf.aula.sisdoc"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uses-permission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"android.permission.INTERNET"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uses-permission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"android.permission.ACCESS_NETWORK_STATE"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t xml:space="preserve">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application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:allowBackup=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"true"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:icon=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"@mipmap/ic_launcher"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:label=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"@string/app_name"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:roundIcon=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"@mipmap/ic_launcher_round"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:supportsRtl=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"true"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:theme=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"@style/AppTheme"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activity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".LoginActivity"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intent-filter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    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action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"android.intent.action.MAIN"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br/>
        <w:t xml:space="preserve">        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category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"android.intent.category.LAUNCHER"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t xml:space="preserve">           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intent-filter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   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activity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activity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 xml:space="preserve">".DocenteActivity"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/&gt;</w:t>
        <w:br/>
        <w:t xml:space="preserve">        &lt;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 xml:space="preserve">activity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shd w:fill="E4E4FF" w:val="clear"/>
          <w:lang w:eastAsia="pt-BR" w:bidi="ar-SA"/>
        </w:rPr>
        <w:t>android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pt-BR" w:bidi="ar-SA"/>
        </w:rPr>
        <w:t>:name=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eastAsia="pt-BR" w:bidi="ar-SA"/>
        </w:rPr>
        <w:t>".SalaActivity"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activity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t xml:space="preserve">    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application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  <w:br/>
        <w:br/>
        <w:t>&lt;/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pt-BR" w:bidi="ar-SA"/>
        </w:rPr>
        <w:t>manifest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 w:bidi="ar-SA"/>
        </w:rPr>
        <w:t>&gt;</w:t>
      </w:r>
    </w:p>
    <w:p>
      <w:pPr>
        <w:pStyle w:val="Normal"/>
        <w:rPr/>
      </w:pPr>
      <w:r>
        <w:rPr/>
      </w:r>
    </w:p>
    <w:sectPr>
      <w:footerReference w:type="default" r:id="rId11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17620155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7c86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link w:val="Ttulo1Char"/>
    <w:uiPriority w:val="9"/>
    <w:qFormat/>
    <w:rsid w:val="003166a0"/>
    <w:pPr>
      <w:keepNext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3166a0"/>
    <w:pPr>
      <w:keepNext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3166a0"/>
    <w:pPr>
      <w:keepNext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color w:val="4F81BD" w:themeColor="accent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7390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37390f"/>
    <w:rPr>
      <w:sz w:val="20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37390f"/>
    <w:rPr>
      <w:b/>
      <w:bCs/>
      <w:sz w:val="20"/>
      <w:szCs w:val="1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7390f"/>
    <w:rPr>
      <w:rFonts w:ascii="Tahoma" w:hAnsi="Tahoma"/>
      <w:sz w:val="16"/>
      <w:szCs w:val="14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166a0"/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styleId="TtuloChar" w:customStyle="1">
    <w:name w:val="Título Char"/>
    <w:basedOn w:val="DefaultParagraphFont"/>
    <w:link w:val="Ttulo"/>
    <w:uiPriority w:val="10"/>
    <w:qFormat/>
    <w:rsid w:val="003166a0"/>
    <w:rPr>
      <w:rFonts w:ascii="Cambria" w:hAnsi="Cambria" w:eastAsia="" w:asciiTheme="majorHAnsi" w:eastAsiaTheme="majorEastAsia" w:hAnsiTheme="majorHAnsi"/>
      <w:color w:val="17365D" w:themeColor="text2" w:themeShade="bf"/>
      <w:spacing w:val="5"/>
      <w:sz w:val="52"/>
      <w:szCs w:val="47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166a0"/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166a0"/>
    <w:rPr>
      <w:rFonts w:ascii="Cambria" w:hAnsi="Cambria" w:eastAsia="" w:asciiTheme="majorHAnsi" w:eastAsiaTheme="majorEastAsia" w:hAnsiTheme="majorHAnsi"/>
      <w:b/>
      <w:bCs/>
      <w:color w:val="4F81BD" w:themeColor="accent1"/>
      <w:szCs w:val="21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166a0"/>
    <w:rPr>
      <w:szCs w:val="21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166a0"/>
    <w:rPr>
      <w:szCs w:val="21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3166a0"/>
    <w:rPr>
      <w:rFonts w:ascii="Calibri" w:hAnsi="Calibri" w:eastAsia="" w:cs="" w:asciiTheme="minorHAnsi" w:cstheme="minorBidi" w:eastAsiaTheme="minorEastAsia" w:hAnsiTheme="minorHAnsi"/>
      <w:sz w:val="22"/>
      <w:szCs w:val="22"/>
      <w:lang w:eastAsia="pt-BR" w:bidi="ar-SA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2c08c7"/>
    <w:rPr>
      <w:rFonts w:ascii="Courier New" w:hAnsi="Courier New" w:eastAsia="Times New Roman" w:cs="Courier New"/>
      <w:sz w:val="20"/>
      <w:szCs w:val="20"/>
      <w:lang w:eastAsia="pt-BR" w:bidi="ar-SA"/>
    </w:rPr>
  </w:style>
  <w:style w:type="character" w:styleId="ListLabel1">
    <w:name w:val="ListLabel 1"/>
    <w:qFormat/>
    <w:rPr>
      <w:rFonts w:ascii="Arial" w:hAnsi="Arial" w:eastAsia="Calibri" w:cs="Arial"/>
      <w:b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Arial"/>
      <w:b w:val="false"/>
    </w:rPr>
  </w:style>
  <w:style w:type="paragraph" w:styleId="Heading" w:customStyle="1">
    <w:name w:val="Heading"/>
    <w:basedOn w:val="Normal"/>
    <w:next w:val="TextBody"/>
    <w:qFormat/>
    <w:rsid w:val="00127c86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Normal"/>
    <w:rsid w:val="00127c86"/>
    <w:pPr>
      <w:spacing w:lineRule="auto" w:line="288" w:before="0" w:after="140"/>
    </w:pPr>
    <w:rPr/>
  </w:style>
  <w:style w:type="paragraph" w:styleId="List">
    <w:name w:val="List"/>
    <w:basedOn w:val="TextBody"/>
    <w:rsid w:val="00127c86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rsid w:val="00127c86"/>
    <w:pPr>
      <w:suppressLineNumbers/>
    </w:pPr>
    <w:rPr/>
  </w:style>
  <w:style w:type="paragraph" w:styleId="Legenda1" w:customStyle="1">
    <w:name w:val="Legenda1"/>
    <w:basedOn w:val="Normal"/>
    <w:qFormat/>
    <w:rsid w:val="00127c86"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37390f"/>
    <w:pPr/>
    <w:rPr>
      <w:sz w:val="20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37390f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7390f"/>
    <w:pPr/>
    <w:rPr>
      <w:rFonts w:ascii="Tahoma" w:hAnsi="Tahoma"/>
      <w:sz w:val="16"/>
      <w:szCs w:val="14"/>
    </w:rPr>
  </w:style>
  <w:style w:type="paragraph" w:styleId="Default" w:customStyle="1">
    <w:name w:val="Default"/>
    <w:qFormat/>
    <w:rsid w:val="0054555f"/>
    <w:pPr>
      <w:widowControl/>
      <w:suppressAutoHyphens w:val="true"/>
      <w:bidi w:val="0"/>
      <w:jc w:val="left"/>
    </w:pPr>
    <w:rPr>
      <w:rFonts w:ascii="Arial" w:hAnsi="Arial" w:eastAsia="Calibri" w:cs="Arial" w:eastAsiaTheme="minorHAnsi"/>
      <w:color w:val="000000"/>
      <w:sz w:val="24"/>
      <w:szCs w:val="24"/>
      <w:lang w:eastAsia="en-US" w:bidi="ar-SA" w:val="pt-BR"/>
    </w:rPr>
  </w:style>
  <w:style w:type="paragraph" w:styleId="Title">
    <w:name w:val="Title"/>
    <w:basedOn w:val="Normal"/>
    <w:next w:val="Normal"/>
    <w:link w:val="TtuloChar"/>
    <w:uiPriority w:val="10"/>
    <w:qFormat/>
    <w:rsid w:val="003166a0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asciiTheme="majorHAnsi" w:eastAsiaTheme="majorEastAsia" w:hAnsiTheme="majorHAnsi"/>
      <w:color w:val="17365D" w:themeColor="text2" w:themeShade="bf"/>
      <w:spacing w:val="5"/>
      <w:sz w:val="52"/>
      <w:szCs w:val="47"/>
    </w:rPr>
  </w:style>
  <w:style w:type="paragraph" w:styleId="Header">
    <w:name w:val="Header"/>
    <w:basedOn w:val="Normal"/>
    <w:link w:val="CabealhoChar"/>
    <w:uiPriority w:val="99"/>
    <w:unhideWhenUsed/>
    <w:rsid w:val="003166a0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Footer">
    <w:name w:val="Footer"/>
    <w:basedOn w:val="Normal"/>
    <w:link w:val="RodapChar"/>
    <w:uiPriority w:val="99"/>
    <w:unhideWhenUsed/>
    <w:rsid w:val="003166a0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NoSpacing">
    <w:name w:val="No Spacing"/>
    <w:link w:val="SemEspaamentoChar"/>
    <w:uiPriority w:val="1"/>
    <w:qFormat/>
    <w:rsid w:val="003166a0"/>
    <w:pPr>
      <w:widowControl/>
      <w:suppressAutoHyphens w:val="true"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eastAsia="pt-BR" w:bidi="ar-SA" w:val="pt-BR"/>
    </w:rPr>
  </w:style>
  <w:style w:type="paragraph" w:styleId="ListParagraph">
    <w:name w:val="List Paragraph"/>
    <w:basedOn w:val="Normal"/>
    <w:uiPriority w:val="34"/>
    <w:qFormat/>
    <w:rsid w:val="00b63898"/>
    <w:pPr>
      <w:spacing w:before="0" w:after="0"/>
      <w:ind w:left="720" w:hanging="0"/>
      <w:contextualSpacing/>
    </w:pPr>
    <w:rPr>
      <w:szCs w:val="21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c08c7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sz w:val="20"/>
      <w:szCs w:val="20"/>
      <w:lang w:eastAsia="pt-BR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4555f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bmp"/><Relationship Id="rId4" Type="http://schemas.openxmlformats.org/officeDocument/2006/relationships/oleObject" Target="embeddings/oleObject2.bin"/><Relationship Id="rId5" Type="http://schemas.openxmlformats.org/officeDocument/2006/relationships/image" Target="media/image2.bmp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0B34C-4466-4095-B470-BC5F8FB3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Application>LibreOffice/4.4.2.2$Windows_x86 LibreOffice_project/c4c7d32d0d49397cad38d62472b0bc8acff48dd6</Application>
  <Paragraphs>91</Paragraphs>
  <Company>IFRS - Campus Porto Alegre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2017-07-09T21:04:00Z</dcterms:created>
  <dc:creator>SAULA DOS SANTOS</dc:creator>
  <dc:language>pt-BR</dc:language>
  <dcterms:modified xsi:type="dcterms:W3CDTF">2017-07-10T19:39:17Z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IFRS - Campus Porto Alegre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